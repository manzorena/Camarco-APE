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569A" w:rsidRDefault="00C0569A" w:rsidP="00C0569A">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Style w:val="Ninguno"/>
          <w:rFonts w:ascii="Arial" w:eastAsia="Arial" w:hAnsi="Arial" w:cs="Arial"/>
          <w:u w:color="000000"/>
          <w:lang w:val="es-ES_tradnl"/>
        </w:rPr>
      </w:pPr>
    </w:p>
    <w:p w:rsidR="00C0569A" w:rsidRPr="00E36C6C" w:rsidRDefault="00C0569A" w:rsidP="00C0569A">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Style w:val="Ninguno"/>
          <w:rFonts w:ascii="Arial" w:eastAsia="Arial" w:hAnsi="Arial" w:cs="Arial"/>
          <w:b/>
          <w:bCs/>
          <w:u w:color="000000"/>
          <w:lang w:val="es-ES_tradnl"/>
        </w:rPr>
      </w:pPr>
      <w:r>
        <w:rPr>
          <w:rStyle w:val="Ninguno"/>
          <w:rFonts w:ascii="Arial" w:eastAsia="Calibri" w:hAnsi="Arial" w:cs="Calibri"/>
          <w:b/>
          <w:bCs/>
          <w:u w:color="000000"/>
          <w:lang w:val="pt-PT"/>
        </w:rPr>
        <w:t>Anexo III</w:t>
      </w:r>
    </w:p>
    <w:p w:rsidR="00C0569A" w:rsidRPr="00E36C6C" w:rsidRDefault="00C0569A" w:rsidP="00C0569A">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Style w:val="Ninguno"/>
          <w:rFonts w:ascii="Arial" w:eastAsia="Arial" w:hAnsi="Arial" w:cs="Arial"/>
          <w:u w:color="000000"/>
          <w:lang w:val="es-ES_tradnl"/>
        </w:rPr>
      </w:pPr>
    </w:p>
    <w:p w:rsidR="00C0569A" w:rsidRPr="00E36C6C" w:rsidRDefault="00C0569A" w:rsidP="00C0569A">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Style w:val="Ninguno"/>
          <w:rFonts w:ascii="Arial" w:eastAsia="Arial" w:hAnsi="Arial" w:cs="Arial"/>
          <w:u w:color="000000"/>
          <w:lang w:val="es-ES_tradnl"/>
        </w:rPr>
      </w:pPr>
    </w:p>
    <w:p w:rsidR="00C0569A" w:rsidRPr="00E36C6C" w:rsidRDefault="00C0569A" w:rsidP="00C0569A">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Style w:val="Ninguno"/>
          <w:rFonts w:ascii="Arial" w:eastAsia="Arial" w:hAnsi="Arial" w:cs="Arial"/>
          <w:u w:color="000000"/>
          <w:lang w:val="es-ES_tradnl"/>
        </w:rPr>
      </w:pPr>
      <w:r>
        <w:rPr>
          <w:rStyle w:val="Ninguno"/>
          <w:rFonts w:ascii="Arial" w:eastAsia="Calibri" w:hAnsi="Arial" w:cs="Calibri"/>
          <w:u w:color="000000"/>
          <w:lang w:val="es-ES_tradnl"/>
        </w:rPr>
        <w:t>ACUSE DE RECIBO Y ENTENDIMIENTO</w:t>
      </w:r>
    </w:p>
    <w:p w:rsidR="00C0569A" w:rsidRPr="00E36C6C" w:rsidRDefault="00C0569A" w:rsidP="00C0569A">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Style w:val="Ninguno"/>
          <w:rFonts w:ascii="Arial" w:eastAsia="Arial" w:hAnsi="Arial" w:cs="Arial"/>
          <w:u w:color="000000"/>
          <w:lang w:val="es-ES_tradnl"/>
        </w:rPr>
      </w:pPr>
    </w:p>
    <w:p w:rsidR="00C0569A" w:rsidRPr="00E36C6C" w:rsidRDefault="00C0569A" w:rsidP="00C0569A">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Style w:val="Ninguno"/>
          <w:rFonts w:ascii="Arial" w:eastAsia="Arial" w:hAnsi="Arial" w:cs="Arial"/>
          <w:u w:color="000000"/>
          <w:lang w:val="es-ES_tradnl"/>
        </w:rPr>
      </w:pPr>
      <w:r>
        <w:rPr>
          <w:rStyle w:val="Ninguno"/>
          <w:rFonts w:ascii="Arial" w:eastAsia="Calibri" w:hAnsi="Arial" w:cs="Calibri"/>
          <w:u w:color="000000"/>
          <w:lang w:val="es-ES_tradnl"/>
        </w:rPr>
        <w:t>Declaro que he recibido y leído el Con</w:t>
      </w:r>
      <w:r>
        <w:rPr>
          <w:rStyle w:val="Ninguno"/>
          <w:rFonts w:ascii="Arial" w:eastAsia="Calibri" w:hAnsi="Arial" w:cs="Calibri"/>
          <w:u w:color="000000"/>
          <w:lang w:val="pt-PT"/>
        </w:rPr>
        <w:t xml:space="preserve">digo de </w:t>
      </w:r>
      <w:r>
        <w:rPr>
          <w:rStyle w:val="Ninguno"/>
          <w:rFonts w:ascii="Arial" w:eastAsia="Calibri" w:hAnsi="Arial" w:cs="Calibri"/>
          <w:u w:color="000000"/>
          <w:lang w:val="es-ES_tradnl"/>
        </w:rPr>
        <w:t>Ética de la Cámara y que comprendo y respetaré mis obligaciones como Empresa Asociada, su representante, Directivo, Delegación o Empleado, de la Cámara, referidas al cumplimiento de los principios, políticas y requisitos establecidos en el Código. Me notifico que una versió</w:t>
      </w:r>
      <w:r w:rsidRPr="00E36C6C">
        <w:rPr>
          <w:rStyle w:val="Ninguno"/>
          <w:rFonts w:ascii="Arial" w:eastAsia="Calibri" w:hAnsi="Arial" w:cs="Calibri"/>
          <w:u w:color="000000"/>
          <w:lang w:val="es-ES_tradnl"/>
        </w:rPr>
        <w:t>n actualizada se encuentra publicada en el sitio web [__________________] en el que puede ser libremente consultada.</w:t>
      </w:r>
    </w:p>
    <w:p w:rsidR="00C0569A" w:rsidRPr="00E36C6C" w:rsidRDefault="00C0569A" w:rsidP="00C0569A">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Style w:val="Ninguno"/>
          <w:rFonts w:ascii="Arial" w:eastAsia="Arial" w:hAnsi="Arial" w:cs="Arial"/>
          <w:u w:color="000000"/>
          <w:lang w:val="es-ES_tradnl"/>
        </w:rPr>
      </w:pPr>
    </w:p>
    <w:p w:rsidR="00C0569A" w:rsidRPr="00E36C6C" w:rsidRDefault="00C0569A" w:rsidP="00C0569A">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Style w:val="Ninguno"/>
          <w:rFonts w:ascii="Arial" w:eastAsia="Arial" w:hAnsi="Arial" w:cs="Arial"/>
          <w:u w:color="000000"/>
          <w:lang w:val="es-ES_tradnl"/>
        </w:rPr>
      </w:pPr>
      <w:r>
        <w:rPr>
          <w:rStyle w:val="Ninguno"/>
          <w:rFonts w:ascii="Arial" w:eastAsia="Calibri" w:hAnsi="Arial" w:cs="Calibri"/>
          <w:u w:color="000000"/>
          <w:lang w:val="es-ES_tradnl"/>
        </w:rPr>
        <w:t>Me notifico de la existencia del Canal de Consulta e Información</w:t>
      </w:r>
      <w:r>
        <w:rPr>
          <w:rStyle w:val="Ninguno"/>
          <w:rFonts w:ascii="Arial" w:eastAsia="Calibri" w:hAnsi="Arial" w:cs="Calibri"/>
          <w:u w:color="000000"/>
          <w:lang w:val="pt-PT"/>
        </w:rPr>
        <w:t xml:space="preserve"> sobre temas de </w:t>
      </w:r>
      <w:r>
        <w:rPr>
          <w:rStyle w:val="Ninguno"/>
          <w:rFonts w:ascii="Arial" w:eastAsia="Calibri" w:hAnsi="Arial" w:cs="Calibri"/>
          <w:u w:color="000000"/>
          <w:lang w:val="es-ES_tradnl"/>
        </w:rPr>
        <w:t>Ética, creados especialmente para que las Empresas Asociadas, sus representantes, los Directivos, Delegaciones o Empleados de la Cámara puedan consultar y plantear incumplimientos al Con</w:t>
      </w:r>
      <w:r>
        <w:rPr>
          <w:rStyle w:val="Ninguno"/>
          <w:rFonts w:ascii="Arial" w:eastAsia="Calibri" w:hAnsi="Arial" w:cs="Calibri"/>
          <w:u w:color="000000"/>
          <w:lang w:val="it-IT"/>
        </w:rPr>
        <w:t>digo.</w:t>
      </w:r>
    </w:p>
    <w:p w:rsidR="00C0569A" w:rsidRPr="00E36C6C" w:rsidRDefault="00C0569A" w:rsidP="00C0569A">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Style w:val="Ninguno"/>
          <w:rFonts w:ascii="Arial" w:eastAsia="Arial" w:hAnsi="Arial" w:cs="Arial"/>
          <w:u w:color="000000"/>
          <w:lang w:val="es-ES_tradnl"/>
        </w:rPr>
      </w:pPr>
    </w:p>
    <w:p w:rsidR="00C0569A" w:rsidRDefault="00C0569A" w:rsidP="00C0569A">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Style w:val="Ninguno"/>
          <w:rFonts w:ascii="Arial" w:eastAsia="Calibri" w:hAnsi="Arial" w:cs="Calibri"/>
          <w:u w:color="000000"/>
          <w:lang w:val="es-ES_tradnl"/>
        </w:rPr>
      </w:pPr>
      <w:r>
        <w:rPr>
          <w:rStyle w:val="Ninguno"/>
          <w:rFonts w:ascii="Arial" w:eastAsia="Calibri" w:hAnsi="Arial" w:cs="Calibri"/>
          <w:u w:color="000000"/>
          <w:lang w:val="es-ES_tradnl"/>
        </w:rPr>
        <w:t>Comprendo que el hecho de aceptar cumplir con el Código de la Cámara no constituye ni debe interpretarse como que constituye un contrato de trabajo por un período definido ni una garantía de continuación de mi relación laboral.</w:t>
      </w:r>
    </w:p>
    <w:p w:rsidR="00BC1B87" w:rsidRPr="00E36C6C" w:rsidRDefault="00BC1B87" w:rsidP="00C0569A">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Style w:val="Ninguno"/>
          <w:rFonts w:ascii="Arial" w:eastAsia="Arial" w:hAnsi="Arial" w:cs="Arial"/>
          <w:u w:color="000000"/>
          <w:lang w:val="es-ES_tradnl"/>
        </w:rPr>
      </w:pPr>
      <w:bookmarkStart w:id="0" w:name="_GoBack"/>
      <w:bookmarkEnd w:id="0"/>
    </w:p>
    <w:p w:rsidR="00C0569A" w:rsidRPr="00E36C6C" w:rsidRDefault="00C0569A" w:rsidP="00C0569A">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Style w:val="Ninguno"/>
          <w:rFonts w:ascii="Arial" w:eastAsia="Arial" w:hAnsi="Arial" w:cs="Arial"/>
          <w:u w:color="000000"/>
          <w:lang w:val="es-ES_tradnl"/>
        </w:rPr>
      </w:pPr>
    </w:p>
    <w:p w:rsidR="00C0569A" w:rsidRPr="00E36C6C" w:rsidRDefault="00C0569A" w:rsidP="00C0569A">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Style w:val="Ninguno"/>
          <w:rFonts w:ascii="Arial" w:eastAsia="Arial" w:hAnsi="Arial" w:cs="Arial"/>
          <w:u w:color="000000"/>
          <w:lang w:val="es-ES_tradnl"/>
        </w:rPr>
      </w:pPr>
      <w:r>
        <w:rPr>
          <w:rStyle w:val="Ninguno"/>
          <w:rFonts w:ascii="Arial" w:eastAsia="Calibri" w:hAnsi="Arial" w:cs="Calibri"/>
          <w:u w:color="000000"/>
          <w:lang w:val="de-DE"/>
        </w:rPr>
        <w:t>FIRMA</w:t>
      </w:r>
    </w:p>
    <w:p w:rsidR="00C0569A" w:rsidRPr="00E36C6C" w:rsidRDefault="00C0569A" w:rsidP="00C0569A">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Style w:val="Ninguno"/>
          <w:rFonts w:ascii="Arial" w:eastAsia="Arial" w:hAnsi="Arial" w:cs="Arial"/>
          <w:u w:color="000000"/>
          <w:lang w:val="es-ES_tradnl"/>
        </w:rPr>
      </w:pPr>
      <w:r>
        <w:rPr>
          <w:rStyle w:val="Ninguno"/>
          <w:rFonts w:ascii="Arial" w:eastAsia="Calibri" w:hAnsi="Arial" w:cs="Calibri"/>
          <w:u w:color="000000"/>
          <w:lang w:val="de-DE"/>
        </w:rPr>
        <w:t>ACLARACION</w:t>
      </w:r>
    </w:p>
    <w:p w:rsidR="00C0569A" w:rsidRPr="00E36C6C" w:rsidRDefault="00C0569A" w:rsidP="00C0569A">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Style w:val="Ninguno"/>
          <w:rFonts w:ascii="Arial" w:eastAsia="Arial" w:hAnsi="Arial" w:cs="Arial"/>
          <w:u w:color="000000"/>
          <w:lang w:val="es-ES_tradnl"/>
        </w:rPr>
      </w:pPr>
      <w:r>
        <w:rPr>
          <w:rStyle w:val="Ninguno"/>
          <w:rFonts w:ascii="Arial" w:eastAsia="Calibri" w:hAnsi="Arial" w:cs="Calibri"/>
          <w:u w:color="000000"/>
          <w:lang w:val="de-DE"/>
        </w:rPr>
        <w:t>FECHA</w:t>
      </w:r>
    </w:p>
    <w:p w:rsidR="00C0569A" w:rsidRPr="00E36C6C" w:rsidRDefault="00C0569A" w:rsidP="00C0569A">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Style w:val="Ninguno"/>
          <w:rFonts w:ascii="Arial" w:eastAsia="Arial" w:hAnsi="Arial" w:cs="Arial"/>
          <w:u w:color="000000"/>
          <w:lang w:val="es-ES_tradnl"/>
        </w:rPr>
      </w:pPr>
    </w:p>
    <w:p w:rsidR="00C0569A" w:rsidRPr="00E36C6C" w:rsidRDefault="00C0569A" w:rsidP="00C0569A">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Style w:val="Ninguno"/>
          <w:rFonts w:ascii="Arial" w:eastAsia="Arial" w:hAnsi="Arial" w:cs="Arial"/>
          <w:u w:color="000000"/>
          <w:lang w:val="es-ES_tradnl"/>
        </w:rPr>
      </w:pPr>
    </w:p>
    <w:p w:rsidR="00C0569A" w:rsidRPr="00E36C6C" w:rsidRDefault="00C0569A" w:rsidP="00C0569A">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Style w:val="Ninguno"/>
          <w:rFonts w:ascii="Arial" w:eastAsia="Arial" w:hAnsi="Arial" w:cs="Arial"/>
          <w:sz w:val="20"/>
          <w:szCs w:val="20"/>
          <w:u w:color="000000"/>
          <w:lang w:val="es-ES_tradnl"/>
        </w:rPr>
      </w:pPr>
    </w:p>
    <w:p w:rsidR="00C0569A" w:rsidRPr="007E31C0" w:rsidRDefault="00C0569A" w:rsidP="00C0569A">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hint="eastAsia"/>
          <w:lang w:val="es-ES_tradnl"/>
        </w:rPr>
      </w:pPr>
      <w:r w:rsidRPr="00E36C6C">
        <w:rPr>
          <w:rStyle w:val="Ninguno"/>
          <w:rFonts w:ascii="Arial" w:eastAsia="Calibri" w:hAnsi="Arial" w:cs="Calibri"/>
          <w:sz w:val="20"/>
          <w:szCs w:val="20"/>
          <w:u w:color="000000"/>
          <w:lang w:val="es-ES_tradnl"/>
        </w:rPr>
        <w:t>Este formulario debe entregarse firmado y completo a [________________] dentro de los [___] d</w:t>
      </w:r>
      <w:r>
        <w:rPr>
          <w:rStyle w:val="Ninguno"/>
          <w:rFonts w:ascii="Arial" w:eastAsia="Calibri" w:hAnsi="Arial" w:cs="Calibri"/>
          <w:sz w:val="20"/>
          <w:szCs w:val="20"/>
          <w:u w:color="000000"/>
          <w:lang w:val="es-ES_tradnl"/>
        </w:rPr>
        <w:t xml:space="preserve">ías posteriores a la recepción </w:t>
      </w:r>
      <w:proofErr w:type="gramStart"/>
      <w:r>
        <w:rPr>
          <w:rStyle w:val="Ninguno"/>
          <w:rFonts w:ascii="Arial" w:eastAsia="Calibri" w:hAnsi="Arial" w:cs="Calibri"/>
          <w:sz w:val="20"/>
          <w:szCs w:val="20"/>
          <w:u w:color="000000"/>
          <w:lang w:val="es-ES_tradnl"/>
        </w:rPr>
        <w:t>del mismo</w:t>
      </w:r>
      <w:proofErr w:type="gramEnd"/>
      <w:r>
        <w:rPr>
          <w:rStyle w:val="Ninguno"/>
          <w:rFonts w:ascii="Arial" w:eastAsia="Calibri" w:hAnsi="Arial" w:cs="Calibri"/>
          <w:sz w:val="20"/>
          <w:szCs w:val="20"/>
          <w:u w:color="000000"/>
          <w:lang w:val="es-ES_tradnl"/>
        </w:rPr>
        <w:t>. La falta de cumplimiento con dicho requerimiento no lo exime del cumplimiento de este Con</w:t>
      </w:r>
      <w:r>
        <w:rPr>
          <w:rStyle w:val="Ninguno"/>
          <w:rFonts w:ascii="Arial" w:eastAsia="Calibri" w:hAnsi="Arial" w:cs="Calibri"/>
          <w:sz w:val="20"/>
          <w:szCs w:val="20"/>
          <w:u w:color="000000"/>
          <w:lang w:val="pt-PT"/>
        </w:rPr>
        <w:t xml:space="preserve">digo de </w:t>
      </w:r>
      <w:r>
        <w:rPr>
          <w:rStyle w:val="Ninguno"/>
          <w:rFonts w:ascii="Arial" w:eastAsia="Calibri" w:hAnsi="Arial" w:cs="Calibri"/>
          <w:sz w:val="20"/>
          <w:szCs w:val="20"/>
          <w:u w:color="000000"/>
          <w:lang w:val="es-ES_tradnl"/>
        </w:rPr>
        <w:t>Ética o cualquiera de sus disposiciones.</w:t>
      </w:r>
    </w:p>
    <w:p w:rsidR="00106E99" w:rsidRPr="00C0569A" w:rsidRDefault="00106E99">
      <w:pPr>
        <w:rPr>
          <w:lang w:val="es-ES_tradnl"/>
        </w:rPr>
      </w:pPr>
    </w:p>
    <w:sectPr w:rsidR="00106E99" w:rsidRPr="00C0569A">
      <w:footerReference w:type="default" r:id="rId6"/>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55A5B" w:rsidRDefault="00D55A5B">
      <w:r>
        <w:separator/>
      </w:r>
    </w:p>
  </w:endnote>
  <w:endnote w:type="continuationSeparator" w:id="0">
    <w:p w:rsidR="00D55A5B" w:rsidRDefault="00D55A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Helvetica Neue">
    <w:altName w:val="Times New Roman"/>
    <w:charset w:val="00"/>
    <w:family w:val="roman"/>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ustomXmlInsRangeStart w:id="1" w:author="Hugo" w:date="2019-07-11T10:58:00Z"/>
  <w:sdt>
    <w:sdtPr>
      <w:id w:val="870580383"/>
      <w:docPartObj>
        <w:docPartGallery w:val="Page Numbers (Bottom of Page)"/>
        <w:docPartUnique/>
      </w:docPartObj>
    </w:sdtPr>
    <w:sdtEndPr/>
    <w:sdtContent>
      <w:customXmlInsRangeEnd w:id="1"/>
      <w:p w:rsidR="00DB0D90" w:rsidRDefault="00C0569A">
        <w:pPr>
          <w:pStyle w:val="Piedepgina"/>
          <w:jc w:val="center"/>
          <w:rPr>
            <w:ins w:id="2" w:author="Hugo" w:date="2019-07-11T10:58:00Z"/>
          </w:rPr>
        </w:pPr>
        <w:ins w:id="3" w:author="Hugo" w:date="2019-07-11T10:58:00Z">
          <w:r>
            <w:fldChar w:fldCharType="begin"/>
          </w:r>
          <w:r>
            <w:instrText>PAGE   \* MERGEFORMAT</w:instrText>
          </w:r>
          <w:r>
            <w:fldChar w:fldCharType="separate"/>
          </w:r>
        </w:ins>
        <w:r w:rsidRPr="005E5073">
          <w:rPr>
            <w:noProof/>
            <w:lang w:val="es-ES"/>
          </w:rPr>
          <w:t>24</w:t>
        </w:r>
        <w:ins w:id="4" w:author="Hugo" w:date="2019-07-11T10:58:00Z">
          <w:r>
            <w:fldChar w:fldCharType="end"/>
          </w:r>
        </w:ins>
      </w:p>
      <w:customXmlInsRangeStart w:id="5" w:author="Hugo" w:date="2019-07-11T10:58:00Z"/>
    </w:sdtContent>
  </w:sdt>
  <w:customXmlInsRangeEnd w:id="5"/>
  <w:p w:rsidR="00DB0D90" w:rsidRDefault="00D55A5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55A5B" w:rsidRDefault="00D55A5B">
      <w:r>
        <w:separator/>
      </w:r>
    </w:p>
  </w:footnote>
  <w:footnote w:type="continuationSeparator" w:id="0">
    <w:p w:rsidR="00D55A5B" w:rsidRDefault="00D55A5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69A"/>
    <w:rsid w:val="00106E99"/>
    <w:rsid w:val="004E2CD8"/>
    <w:rsid w:val="006073A2"/>
    <w:rsid w:val="00BC1B87"/>
    <w:rsid w:val="00C0569A"/>
    <w:rsid w:val="00D55A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3801C"/>
  <w15:chartTrackingRefBased/>
  <w15:docId w15:val="{1A18F8D4-889D-4343-9A7D-F38215248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C0569A"/>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uerpo">
    <w:name w:val="Cuerpo"/>
    <w:rsid w:val="00C0569A"/>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eastAsia="es-ES_tradnl"/>
    </w:rPr>
  </w:style>
  <w:style w:type="character" w:customStyle="1" w:styleId="Ninguno">
    <w:name w:val="Ninguno"/>
    <w:rsid w:val="00C0569A"/>
    <w:rPr>
      <w:lang w:val="en-US"/>
    </w:rPr>
  </w:style>
  <w:style w:type="paragraph" w:styleId="Piedepgina">
    <w:name w:val="footer"/>
    <w:basedOn w:val="Normal"/>
    <w:link w:val="PiedepginaCar"/>
    <w:uiPriority w:val="99"/>
    <w:unhideWhenUsed/>
    <w:rsid w:val="00C0569A"/>
    <w:pPr>
      <w:tabs>
        <w:tab w:val="center" w:pos="4252"/>
        <w:tab w:val="right" w:pos="8504"/>
      </w:tabs>
    </w:pPr>
  </w:style>
  <w:style w:type="character" w:customStyle="1" w:styleId="PiedepginaCar">
    <w:name w:val="Pie de página Car"/>
    <w:basedOn w:val="Fuentedeprrafopredeter"/>
    <w:link w:val="Piedepgina"/>
    <w:uiPriority w:val="99"/>
    <w:rsid w:val="00C0569A"/>
    <w:rPr>
      <w:rFonts w:ascii="Times New Roman" w:eastAsia="Arial Unicode MS" w:hAnsi="Times New Roman" w:cs="Times New Roman"/>
      <w:sz w:val="24"/>
      <w:szCs w:val="24"/>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198</Words>
  <Characters>1089</Characters>
  <Application>Microsoft Office Word</Application>
  <DocSecurity>0</DocSecurity>
  <Lines>9</Lines>
  <Paragraphs>2</Paragraphs>
  <ScaleCrop>false</ScaleCrop>
  <Company/>
  <LinksUpToDate>false</LinksUpToDate>
  <CharactersWithSpaces>1285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Cavedo</dc:creator>
  <cp:keywords/>
  <dc:description/>
  <cp:lastModifiedBy>Cecilia Cavedo</cp:lastModifiedBy>
  <cp:revision>2</cp:revision>
  <dcterms:created xsi:type="dcterms:W3CDTF">2019-08-21T14:45:00Z</dcterms:created>
  <dcterms:modified xsi:type="dcterms:W3CDTF">2019-08-21T14:53:00Z</dcterms:modified>
</cp:coreProperties>
</file>